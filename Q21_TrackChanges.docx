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A9" w:rsidRPr="00D813A9" w:rsidRDefault="00D813A9" w:rsidP="00D813A9">
      <w:pPr>
        <w:rPr>
          <w:lang w:val="en-US"/>
        </w:rPr>
      </w:pPr>
      <w:proofErr w:type="gramStart"/>
      <w:r>
        <w:rPr>
          <w:lang w:val="en-US"/>
        </w:rPr>
        <w:t>Step :</w:t>
      </w:r>
      <w:proofErr w:type="gramEnd"/>
      <w:r>
        <w:rPr>
          <w:lang w:val="en-US"/>
        </w:rPr>
        <w:t xml:space="preserve"> Go to the review section and click on the Track changes :</w:t>
      </w:r>
      <w:ins w:id="0" w:author="rcc" w:date="2024-09-27T10:31:00Z">
        <w:r>
          <w:rPr>
            <w:lang w:val="en-US"/>
          </w:rPr>
          <w:t xml:space="preserve">  </w:t>
        </w:r>
      </w:ins>
      <w:ins w:id="1" w:author="rcc" w:date="2024-09-27T10:32:00Z">
        <w:r>
          <w:rPr>
            <w:lang w:val="en-US"/>
          </w:rPr>
          <w:t xml:space="preserve">After that whatever is typed will be underlined or will be written </w:t>
        </w:r>
      </w:ins>
      <w:ins w:id="2" w:author="rcc" w:date="2024-09-27T10:33:00Z">
        <w:r>
          <w:rPr>
            <w:lang w:val="en-US"/>
          </w:rPr>
          <w:t>with the red color.</w:t>
        </w:r>
      </w:ins>
      <w:bookmarkStart w:id="3" w:name="_GoBack"/>
      <w:bookmarkEnd w:id="3"/>
    </w:p>
    <w:sectPr w:rsidR="00D813A9" w:rsidRPr="00D8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cc">
    <w15:presenceInfo w15:providerId="None" w15:userId="r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A9"/>
    <w:rsid w:val="002F5A19"/>
    <w:rsid w:val="00B5314F"/>
    <w:rsid w:val="00D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32EB4-3343-4EE6-BD10-2790ACD7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813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2024-09-27T04:59:00Z</dcterms:created>
  <dcterms:modified xsi:type="dcterms:W3CDTF">2024-09-27T05:04:00Z</dcterms:modified>
</cp:coreProperties>
</file>